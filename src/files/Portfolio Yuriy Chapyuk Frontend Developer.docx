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665"/>
      </w:tblGrid>
      <w:tr w:rsidR="00F939E5" w14:paraId="2759F23A" w14:textId="77777777" w:rsidTr="00F939E5">
        <w:tc>
          <w:tcPr>
            <w:tcW w:w="3964" w:type="dxa"/>
            <w:shd w:val="clear" w:color="auto" w:fill="1F3864" w:themeFill="accent1" w:themeFillShade="80"/>
          </w:tcPr>
          <w:p w14:paraId="6820DAB5" w14:textId="541B5EB9" w:rsidR="00F939E5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E58756" wp14:editId="7E1CCB1E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387350</wp:posOffset>
                  </wp:positionV>
                  <wp:extent cx="1562100" cy="2150745"/>
                  <wp:effectExtent l="19050" t="0" r="19050" b="630555"/>
                  <wp:wrapNone/>
                  <wp:docPr id="96464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4026" name="Рисунок 96464026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49" t="17128" r="23105"/>
                          <a:stretch/>
                        </pic:blipFill>
                        <pic:spPr bwMode="auto">
                          <a:xfrm>
                            <a:off x="0" y="0"/>
                            <a:ext cx="1562100" cy="21507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9D58B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04F9ECB8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735E0C68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27585C66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65977AAC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55B68B3C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467DC939" w14:textId="77777777" w:rsidR="004E1EF2" w:rsidRDefault="004E1EF2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</w:p>
          <w:p w14:paraId="3677D736" w14:textId="31A949B7" w:rsidR="00F939E5" w:rsidRPr="004E1EF2" w:rsidRDefault="00F939E5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4E1EF2">
              <w:rPr>
                <w:rFonts w:asciiTheme="minorHAnsi" w:hAnsiTheme="minorHAnsi" w:cstheme="minorHAnsi"/>
                <w:color w:val="FFFFFF" w:themeColor="background1"/>
              </w:rPr>
              <w:t>Сontact</w:t>
            </w:r>
            <w:proofErr w:type="spellEnd"/>
            <w:r w:rsidRPr="004E1EF2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  <w:p w14:paraId="0F99AF5B" w14:textId="77777777" w:rsidR="00F939E5" w:rsidRPr="004E1EF2" w:rsidRDefault="00F939E5" w:rsidP="00F939E5">
            <w:pPr>
              <w:rPr>
                <w:rFonts w:cstheme="minorHAnsi"/>
              </w:rPr>
            </w:pPr>
          </w:p>
          <w:p w14:paraId="28B92388" w14:textId="77777777" w:rsidR="00F939E5" w:rsidRPr="004E1EF2" w:rsidRDefault="00F939E5" w:rsidP="00F939E5">
            <w:pPr>
              <w:rPr>
                <w:rFonts w:cstheme="minorHAnsi"/>
              </w:rPr>
            </w:pPr>
          </w:p>
          <w:p w14:paraId="27582C81" w14:textId="40EDFCE8" w:rsidR="00F939E5" w:rsidRPr="008409C4" w:rsidRDefault="00F939E5">
            <w:pPr>
              <w:rPr>
                <w:ins w:id="0" w:author="Alex Chapyuk" w:date="2023-06-14T13:42:00Z"/>
                <w:rFonts w:cstheme="minorHAnsi"/>
                <w:color w:val="FFFFFF" w:themeColor="background1"/>
                <w:sz w:val="24"/>
                <w:szCs w:val="24"/>
              </w:rPr>
            </w:pPr>
            <w:proofErr w:type="spellStart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>Volyn</w:t>
            </w:r>
            <w:proofErr w:type="spellEnd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>region</w:t>
            </w:r>
            <w:proofErr w:type="spellEnd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>Novovolynsk</w:t>
            </w:r>
            <w:proofErr w:type="spellEnd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45400 </w:t>
            </w:r>
            <w:r w:rsidRPr="007644D1">
              <w:rPr>
                <w:rFonts w:cstheme="minorHAnsi"/>
                <w:sz w:val="24"/>
                <w:szCs w:val="24"/>
                <w:rPrChange w:id="1" w:author="Alex Chapyuk" w:date="2023-06-14T13:47:00Z">
                  <w:rPr/>
                </w:rPrChange>
              </w:rPr>
              <w:fldChar w:fldCharType="begin"/>
            </w:r>
            <w:r w:rsidRPr="007644D1">
              <w:rPr>
                <w:rFonts w:cstheme="minorHAnsi"/>
                <w:sz w:val="24"/>
                <w:szCs w:val="24"/>
                <w:rPrChange w:id="2" w:author="Alex Chapyuk" w:date="2023-06-14T13:47:00Z">
                  <w:rPr>
                    <w:rFonts w:cstheme="minorHAnsi"/>
                  </w:rPr>
                </w:rPrChange>
              </w:rPr>
              <w:instrText>HYPERLINK "mailto:Yurachapyuk@gmail.com"</w:instrText>
            </w:r>
            <w:r w:rsidRPr="00744085">
              <w:rPr>
                <w:rFonts w:cstheme="minorHAnsi"/>
                <w:sz w:val="24"/>
                <w:szCs w:val="24"/>
              </w:rPr>
            </w:r>
            <w:r w:rsidRPr="007644D1">
              <w:rPr>
                <w:rFonts w:cstheme="minorHAnsi"/>
                <w:sz w:val="24"/>
                <w:szCs w:val="24"/>
                <w:rPrChange w:id="3" w:author="Alex Chapyuk" w:date="2023-06-14T13:47:00Z">
                  <w:rPr>
                    <w:rStyle w:val="a4"/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  <w:fldChar w:fldCharType="separate"/>
            </w:r>
            <w:r w:rsidRPr="007644D1">
              <w:rPr>
                <w:rStyle w:val="a4"/>
                <w:rFonts w:cstheme="minorHAnsi"/>
                <w:color w:val="FFFFFF" w:themeColor="background1"/>
                <w:sz w:val="24"/>
                <w:szCs w:val="24"/>
              </w:rPr>
              <w:t>Yurachapyuk@gmail.com</w:t>
            </w:r>
            <w:r w:rsidRPr="007644D1">
              <w:rPr>
                <w:rStyle w:val="a4"/>
                <w:rFonts w:cstheme="minorHAnsi"/>
                <w:color w:val="FFFFFF" w:themeColor="background1"/>
                <w:sz w:val="24"/>
                <w:szCs w:val="24"/>
              </w:rPr>
              <w:fldChar w:fldCharType="end"/>
            </w:r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</w:p>
          <w:p w14:paraId="6ECC83C3" w14:textId="42B2FA38" w:rsidR="00146CD8" w:rsidRPr="007644D1" w:rsidRDefault="001D0BD9">
            <w:pPr>
              <w:rPr>
                <w:ins w:id="4" w:author="Alex Chapyuk" w:date="2023-06-14T13:32:00Z"/>
                <w:rFonts w:cstheme="minorHAnsi"/>
                <w:color w:val="FFFFFF" w:themeColor="background1"/>
                <w:sz w:val="24"/>
                <w:szCs w:val="24"/>
                <w:lang w:val="en-US"/>
                <w:rPrChange w:id="5" w:author="Alex Chapyuk" w:date="2023-06-14T13:47:00Z">
                  <w:rPr>
                    <w:ins w:id="6" w:author="Alex Chapyuk" w:date="2023-06-14T13:32:00Z"/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</w:pPr>
            <w:ins w:id="7" w:author="Alex Chapyuk" w:date="2023-06-14T13:42:00Z"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t>+38 063 79 47 515</w:t>
              </w:r>
            </w:ins>
          </w:p>
          <w:p w14:paraId="48830B3B" w14:textId="77777777" w:rsidR="00146CD8" w:rsidRPr="007644D1" w:rsidRDefault="00146CD8">
            <w:pPr>
              <w:rPr>
                <w:ins w:id="8" w:author="Alex Chapyuk" w:date="2023-06-14T13:32:00Z"/>
                <w:rFonts w:cstheme="minorHAnsi"/>
                <w:color w:val="FFFFFF" w:themeColor="background1"/>
                <w:sz w:val="24"/>
                <w:szCs w:val="24"/>
              </w:rPr>
            </w:pPr>
          </w:p>
          <w:p w14:paraId="21465ECE" w14:textId="4514ECEA" w:rsidR="00146CD8" w:rsidRPr="007644D1" w:rsidRDefault="00146CD8" w:rsidP="00146CD8">
            <w:pPr>
              <w:rPr>
                <w:ins w:id="9" w:author="Alex Chapyuk" w:date="2023-06-14T13:33:00Z"/>
                <w:rFonts w:cstheme="minorHAnsi"/>
                <w:color w:val="FFFFFF" w:themeColor="background1"/>
                <w:sz w:val="24"/>
                <w:szCs w:val="24"/>
                <w:lang w:val="en-US"/>
              </w:rPr>
            </w:pPr>
            <w:ins w:id="10" w:author="Alex Chapyuk" w:date="2023-06-14T13:33:00Z"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fldChar w:fldCharType="begin"/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instrText>HYPERLINK "http://yuri-chapyuk.space/"</w:instrTex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fldChar w:fldCharType="separate"/>
              </w:r>
              <w:r w:rsidRPr="007644D1">
                <w:rPr>
                  <w:rStyle w:val="a4"/>
                  <w:rFonts w:cstheme="minorHAnsi"/>
                  <w:sz w:val="24"/>
                  <w:szCs w:val="24"/>
                  <w:lang w:val="en-US"/>
                </w:rPr>
                <w:t>http://yuri-chapyuk.space/</w: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fldChar w:fldCharType="end"/>
              </w:r>
            </w:ins>
          </w:p>
          <w:p w14:paraId="0DD18B0B" w14:textId="00727350" w:rsidR="00146CD8" w:rsidRPr="007644D1" w:rsidRDefault="00146CD8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ins w:id="11" w:author="Alex Chapyuk" w:date="2023-06-14T13:32:00Z"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t>(М</w: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t>y resume website</w: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t>)</w:t>
              </w:r>
            </w:ins>
          </w:p>
          <w:p w14:paraId="3D1E93F5" w14:textId="77777777" w:rsidR="00F939E5" w:rsidRPr="007644D1" w:rsidRDefault="00F939E5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  <w:p w14:paraId="3F480309" w14:textId="77777777" w:rsidR="00146CD8" w:rsidRPr="007644D1" w:rsidRDefault="00146CD8">
            <w:pPr>
              <w:rPr>
                <w:ins w:id="12" w:author="Alex Chapyuk" w:date="2023-06-14T13:33:00Z"/>
                <w:rFonts w:cstheme="minorHAnsi"/>
                <w:color w:val="FFFFFF" w:themeColor="background1"/>
                <w:sz w:val="24"/>
                <w:szCs w:val="24"/>
              </w:rPr>
            </w:pPr>
            <w:ins w:id="13" w:author="Alex Chapyuk" w:date="2023-06-14T13:31:00Z"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fldChar w:fldCharType="begin"/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instrText>HYPERLINK "https://www.linkedin.com/in/yuriy-chapyuk-438277234"</w:instrTex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fldChar w:fldCharType="separate"/>
              </w:r>
              <w:r w:rsidRPr="007644D1">
                <w:rPr>
                  <w:rStyle w:val="a4"/>
                  <w:color w:val="FFFFFF" w:themeColor="background1"/>
                  <w:rPrChange w:id="14" w:author="Alex Chapyuk" w:date="2023-06-14T13:47:00Z"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rPrChange>
                </w:rPr>
                <w:t>https://www.linkedin.com/in/yuriy-chapyuk-438277234</w:t>
              </w:r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</w:rPr>
                <w:fldChar w:fldCharType="end"/>
              </w:r>
            </w:ins>
          </w:p>
          <w:p w14:paraId="41250F9A" w14:textId="1165C2CF" w:rsidR="00146CD8" w:rsidRPr="007644D1" w:rsidDel="00146CD8" w:rsidRDefault="00F939E5">
            <w:pPr>
              <w:rPr>
                <w:del w:id="15" w:author="Alex Chapyuk" w:date="2023-06-14T13:32:00Z"/>
                <w:rFonts w:cstheme="minorHAnsi"/>
                <w:color w:val="FFFFFF" w:themeColor="background1"/>
                <w:sz w:val="24"/>
                <w:szCs w:val="24"/>
              </w:rPr>
            </w:pPr>
            <w:del w:id="16" w:author="Alex Chapyuk" w:date="2023-06-14T13:30:00Z">
              <w:r w:rsidRPr="007644D1" w:rsidDel="00146CD8">
                <w:rPr>
                  <w:rFonts w:cstheme="minorHAnsi"/>
                  <w:color w:val="FFFFFF" w:themeColor="background1"/>
                  <w:sz w:val="24"/>
                  <w:szCs w:val="24"/>
                </w:rPr>
                <w:delText xml:space="preserve">www.linkedin.com/in/yuriychapyuk-438277234 </w:delText>
              </w:r>
            </w:del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>LinkedIn</w:t>
            </w:r>
            <w:proofErr w:type="spellEnd"/>
            <w:r w:rsidRPr="007644D1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) </w:t>
            </w:r>
          </w:p>
          <w:p w14:paraId="651A82BC" w14:textId="77777777" w:rsidR="00F939E5" w:rsidRPr="007644D1" w:rsidRDefault="00F939E5">
            <w:pPr>
              <w:rPr>
                <w:rFonts w:cstheme="minorHAnsi"/>
                <w:color w:val="FFFFFF" w:themeColor="background1"/>
                <w:lang w:val="en-US"/>
                <w:rPrChange w:id="17" w:author="Alex Chapyuk" w:date="2023-06-14T13:47:00Z">
                  <w:rPr>
                    <w:rFonts w:cstheme="minorHAnsi"/>
                    <w:color w:val="FFFFFF" w:themeColor="background1"/>
                  </w:rPr>
                </w:rPrChange>
              </w:rPr>
            </w:pPr>
          </w:p>
          <w:p w14:paraId="058423E7" w14:textId="77777777" w:rsidR="00F939E5" w:rsidRPr="007644D1" w:rsidRDefault="00F939E5" w:rsidP="00F939E5">
            <w:pPr>
              <w:pStyle w:val="1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7644D1">
              <w:rPr>
                <w:rFonts w:asciiTheme="minorHAnsi" w:hAnsiTheme="minorHAnsi" w:cstheme="minorHAnsi"/>
                <w:color w:val="FFFFFF" w:themeColor="background1"/>
              </w:rPr>
              <w:t>Top</w:t>
            </w:r>
            <w:proofErr w:type="spellEnd"/>
            <w:r w:rsidRPr="007644D1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 w:rsidRPr="007644D1">
              <w:rPr>
                <w:rFonts w:asciiTheme="minorHAnsi" w:hAnsiTheme="minorHAnsi" w:cstheme="minorHAnsi"/>
                <w:color w:val="FFFFFF" w:themeColor="background1"/>
              </w:rPr>
              <w:t>Skills</w:t>
            </w:r>
            <w:proofErr w:type="spellEnd"/>
            <w:r w:rsidRPr="007644D1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  <w:p w14:paraId="3A92DEDA" w14:textId="77777777" w:rsidR="00F939E5" w:rsidRDefault="00F939E5" w:rsidP="00F939E5">
            <w:pPr>
              <w:rPr>
                <w:ins w:id="18" w:author="Юра Чапюк" w:date="2023-08-14T22:16:00Z"/>
                <w:rFonts w:cstheme="minorHAnsi"/>
              </w:rPr>
            </w:pPr>
          </w:p>
          <w:p w14:paraId="58C00250" w14:textId="11EBA696" w:rsidR="00744085" w:rsidRPr="00744085" w:rsidRDefault="00744085" w:rsidP="00F939E5">
            <w:pPr>
              <w:rPr>
                <w:rFonts w:cstheme="minorHAnsi"/>
                <w:b/>
                <w:bCs/>
                <w:rPrChange w:id="19" w:author="Юра Чапюк" w:date="2023-08-14T22:16:00Z">
                  <w:rPr>
                    <w:rFonts w:cstheme="minorHAnsi"/>
                  </w:rPr>
                </w:rPrChange>
              </w:rPr>
            </w:pPr>
            <w:ins w:id="20" w:author="Юра Чапюк" w:date="2023-08-14T22:16:00Z">
              <w:r w:rsidRPr="00744085">
                <w:rPr>
                  <w:rFonts w:cstheme="minorHAnsi"/>
                  <w:b/>
                  <w:bCs/>
                  <w:color w:val="FFFFFF" w:themeColor="background1"/>
                  <w:sz w:val="24"/>
                  <w:szCs w:val="24"/>
                  <w:lang w:val="en-US"/>
                  <w:rPrChange w:id="21" w:author="Юра Чапюк" w:date="2023-08-14T22:16:00Z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US"/>
                    </w:rPr>
                  </w:rPrChange>
                </w:rPr>
                <w:t>Vue.js</w:t>
              </w:r>
            </w:ins>
          </w:p>
          <w:p w14:paraId="011C9A0A" w14:textId="233B73D6" w:rsidR="00F939E5" w:rsidRPr="00744085" w:rsidRDefault="00F939E5" w:rsidP="00F939E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  <w:rPrChange w:id="22" w:author="Юра Чапюк" w:date="2023-08-14T22:16:00Z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</w:pPr>
            <w:del w:id="23" w:author="Alex Chapyuk" w:date="2023-06-14T13:44:00Z">
              <w:r w:rsidRPr="00744085" w:rsidDel="00BD5DC5">
                <w:rPr>
                  <w:rFonts w:cstheme="minorHAnsi"/>
                  <w:b/>
                  <w:bCs/>
                  <w:color w:val="FFFFFF" w:themeColor="background1"/>
                  <w:sz w:val="24"/>
                  <w:szCs w:val="24"/>
                  <w:rPrChange w:id="24" w:author="Юра Чапюк" w:date="2023-08-14T22:16:00Z"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rPrChange>
                </w:rPr>
                <w:delText xml:space="preserve">Vue.js </w:delText>
              </w:r>
            </w:del>
            <w:ins w:id="25" w:author="Alex Chapyuk" w:date="2023-06-14T13:44:00Z">
              <w:r w:rsidR="00BD5DC5" w:rsidRPr="00744085">
                <w:rPr>
                  <w:rFonts w:cstheme="minorHAnsi"/>
                  <w:b/>
                  <w:bCs/>
                  <w:color w:val="FFFFFF" w:themeColor="background1"/>
                  <w:sz w:val="24"/>
                  <w:szCs w:val="24"/>
                  <w:lang w:val="en-US"/>
                  <w:rPrChange w:id="26" w:author="Юра Чапюк" w:date="2023-08-14T22:16:00Z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US"/>
                    </w:rPr>
                  </w:rPrChange>
                </w:rPr>
                <w:t>Java Script</w:t>
              </w:r>
            </w:ins>
          </w:p>
          <w:p w14:paraId="6E42F139" w14:textId="77777777" w:rsidR="00F939E5" w:rsidRPr="00744085" w:rsidRDefault="00F939E5" w:rsidP="00F939E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PrChange w:id="27" w:author="Юра Чапюк" w:date="2023-08-14T22:16:00Z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</w:pPr>
            <w:r w:rsidRPr="0074408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PrChange w:id="28" w:author="Юра Чапюк" w:date="2023-08-14T22:16:00Z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  <w:t xml:space="preserve">HTML </w:t>
            </w:r>
          </w:p>
          <w:p w14:paraId="0B452635" w14:textId="43C09171" w:rsidR="00F939E5" w:rsidRPr="00744085" w:rsidRDefault="00BD5DC5" w:rsidP="00F939E5">
            <w:pPr>
              <w:rPr>
                <w:ins w:id="29" w:author="Alex Chapyuk" w:date="2023-06-14T13:44:00Z"/>
                <w:rFonts w:cstheme="minorHAnsi"/>
                <w:b/>
                <w:bCs/>
                <w:color w:val="FFFFFF" w:themeColor="background1"/>
                <w:sz w:val="24"/>
                <w:szCs w:val="24"/>
                <w:rPrChange w:id="30" w:author="Юра Чапюк" w:date="2023-08-14T22:16:00Z">
                  <w:rPr>
                    <w:ins w:id="31" w:author="Alex Chapyuk" w:date="2023-06-14T13:44:00Z"/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</w:pPr>
            <w:proofErr w:type="spellStart"/>
            <w:r w:rsidRPr="0074408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PrChange w:id="32" w:author="Юра Чапюк" w:date="2023-08-14T22:16:00Z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</w:rPrChange>
              </w:rPr>
              <w:t>S</w:t>
            </w:r>
            <w:r w:rsidR="00F939E5" w:rsidRPr="0074408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PrChange w:id="33" w:author="Юра Чапюк" w:date="2023-08-14T22:16:00Z">
                  <w:rPr>
                    <w:rFonts w:ascii="Arial Narrow" w:hAnsi="Arial Narrow"/>
                    <w:color w:val="FFFFFF" w:themeColor="background1"/>
                    <w:sz w:val="24"/>
                    <w:szCs w:val="24"/>
                  </w:rPr>
                </w:rPrChange>
              </w:rPr>
              <w:t>css</w:t>
            </w:r>
            <w:proofErr w:type="spellEnd"/>
          </w:p>
          <w:p w14:paraId="0B755287" w14:textId="2A98FE12" w:rsidR="00BD5DC5" w:rsidRPr="00BD5DC5" w:rsidRDefault="00BD5DC5" w:rsidP="00F939E5">
            <w:pPr>
              <w:rPr>
                <w:b/>
                <w:bCs/>
                <w:lang w:val="en-US"/>
                <w:rPrChange w:id="34" w:author="Alex Chapyuk" w:date="2023-06-14T13:44:00Z">
                  <w:rPr>
                    <w:b/>
                    <w:bCs/>
                  </w:rPr>
                </w:rPrChange>
              </w:rPr>
            </w:pPr>
            <w:ins w:id="35" w:author="Alex Chapyuk" w:date="2023-06-14T13:44:00Z">
              <w:del w:id="36" w:author="Юра Чапюк" w:date="2023-08-14T22:16:00Z">
                <w:r w:rsidRPr="00744085" w:rsidDel="00744085">
                  <w:rPr>
                    <w:rFonts w:cstheme="minorHAnsi"/>
                    <w:b/>
                    <w:bCs/>
                    <w:color w:val="FFFFFF" w:themeColor="background1"/>
                    <w:sz w:val="24"/>
                    <w:szCs w:val="24"/>
                    <w:lang w:val="en-US"/>
                    <w:rPrChange w:id="37" w:author="Юра Чапюк" w:date="2023-08-14T22:16:00Z">
                      <w:rPr>
                        <w:rFonts w:cstheme="minorHAnsi"/>
                        <w:color w:val="FFFFFF" w:themeColor="background1"/>
                        <w:sz w:val="24"/>
                        <w:szCs w:val="24"/>
                        <w:lang w:val="en-US"/>
                      </w:rPr>
                    </w:rPrChange>
                  </w:rPr>
                  <w:delText>Vue.js</w:delText>
                </w:r>
              </w:del>
              <w:r w:rsidRPr="007644D1">
                <w:rPr>
                  <w:rFonts w:cstheme="minorHAnsi"/>
                  <w:color w:val="FFFFFF" w:themeColor="background1"/>
                  <w:sz w:val="24"/>
                  <w:szCs w:val="24"/>
                  <w:lang w:val="en-US"/>
                </w:rPr>
                <w:t xml:space="preserve"> </w:t>
              </w:r>
              <w:del w:id="38" w:author="Юра Чапюк" w:date="2023-08-14T22:16:00Z">
                <w:r w:rsidRPr="007644D1" w:rsidDel="00744085">
                  <w:rPr>
                    <w:rFonts w:cstheme="minorHAnsi"/>
                    <w:color w:val="FFFFFF" w:themeColor="background1"/>
                    <w:sz w:val="24"/>
                    <w:szCs w:val="24"/>
                    <w:lang w:val="en-US"/>
                  </w:rPr>
                  <w:delText>(</w:delText>
                </w:r>
              </w:del>
            </w:ins>
            <w:ins w:id="39" w:author="Alex Chapyuk" w:date="2023-06-14T13:46:00Z">
              <w:del w:id="40" w:author="Юра Чапюк" w:date="2023-08-14T22:16:00Z">
                <w:r w:rsidRPr="007644D1" w:rsidDel="00744085">
                  <w:rPr>
                    <w:rFonts w:cstheme="minorHAnsi"/>
                    <w:color w:val="FFFFFF" w:themeColor="background1"/>
                    <w:sz w:val="24"/>
                    <w:szCs w:val="24"/>
                    <w:lang w:val="en-US"/>
                  </w:rPr>
                  <w:delText>currently learning</w:delText>
                </w:r>
              </w:del>
            </w:ins>
            <w:ins w:id="41" w:author="Alex Chapyuk" w:date="2023-06-14T13:44:00Z">
              <w:del w:id="42" w:author="Юра Чапюк" w:date="2023-08-14T22:16:00Z">
                <w:r w:rsidRPr="007644D1" w:rsidDel="00744085">
                  <w:rPr>
                    <w:rFonts w:cstheme="minorHAnsi"/>
                    <w:color w:val="FFFFFF" w:themeColor="background1"/>
                    <w:sz w:val="24"/>
                    <w:szCs w:val="24"/>
                    <w:lang w:val="en-US"/>
                  </w:rPr>
                  <w:delText>)</w:delText>
                </w:r>
              </w:del>
            </w:ins>
          </w:p>
        </w:tc>
        <w:tc>
          <w:tcPr>
            <w:tcW w:w="5665" w:type="dxa"/>
          </w:tcPr>
          <w:p w14:paraId="13826873" w14:textId="364BE434" w:rsidR="00F939E5" w:rsidRDefault="00F939E5" w:rsidP="00F939E5">
            <w:pPr>
              <w:pStyle w:val="1"/>
            </w:pPr>
          </w:p>
          <w:p w14:paraId="54E732D9" w14:textId="36F44582" w:rsidR="00F939E5" w:rsidRPr="004E1EF2" w:rsidRDefault="00F939E5" w:rsidP="00F939E5">
            <w:pPr>
              <w:pStyle w:val="1"/>
              <w:rPr>
                <w:rFonts w:asciiTheme="minorHAnsi" w:hAnsiTheme="minorHAnsi" w:cstheme="minorHAnsi"/>
                <w:b/>
                <w:bCs/>
                <w:color w:val="auto"/>
                <w:rPrChange w:id="43" w:author="Alex Chapyuk" w:date="2023-06-14T13:25:00Z">
                  <w:rPr>
                    <w:b/>
                    <w:bCs/>
                    <w:color w:val="auto"/>
                  </w:rPr>
                </w:rPrChange>
              </w:rPr>
            </w:pPr>
            <w:proofErr w:type="spellStart"/>
            <w:r w:rsidRPr="004E1EF2">
              <w:rPr>
                <w:rFonts w:asciiTheme="minorHAnsi" w:hAnsiTheme="minorHAnsi" w:cstheme="minorHAnsi"/>
                <w:b/>
                <w:bCs/>
                <w:color w:val="auto"/>
                <w:rPrChange w:id="44" w:author="Alex Chapyuk" w:date="2023-06-14T13:25:00Z">
                  <w:rPr>
                    <w:b/>
                    <w:bCs/>
                    <w:color w:val="auto"/>
                  </w:rPr>
                </w:rPrChange>
              </w:rPr>
              <w:t>Yuriy</w:t>
            </w:r>
            <w:proofErr w:type="spellEnd"/>
            <w:r w:rsidRPr="004E1EF2">
              <w:rPr>
                <w:rFonts w:asciiTheme="minorHAnsi" w:hAnsiTheme="minorHAnsi" w:cstheme="minorHAnsi"/>
                <w:b/>
                <w:bCs/>
                <w:color w:val="auto"/>
                <w:rPrChange w:id="45" w:author="Alex Chapyuk" w:date="2023-06-14T13:25:00Z">
                  <w:rPr>
                    <w:b/>
                    <w:bCs/>
                    <w:color w:val="auto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asciiTheme="minorHAnsi" w:hAnsiTheme="minorHAnsi" w:cstheme="minorHAnsi"/>
                <w:b/>
                <w:bCs/>
                <w:color w:val="auto"/>
                <w:rPrChange w:id="46" w:author="Alex Chapyuk" w:date="2023-06-14T13:25:00Z">
                  <w:rPr>
                    <w:b/>
                    <w:bCs/>
                    <w:color w:val="auto"/>
                  </w:rPr>
                </w:rPrChange>
              </w:rPr>
              <w:t>Chapyuk</w:t>
            </w:r>
            <w:proofErr w:type="spellEnd"/>
            <w:r w:rsidRPr="004E1EF2">
              <w:rPr>
                <w:rFonts w:asciiTheme="minorHAnsi" w:hAnsiTheme="minorHAnsi" w:cstheme="minorHAnsi"/>
                <w:b/>
                <w:bCs/>
                <w:color w:val="auto"/>
                <w:rPrChange w:id="47" w:author="Alex Chapyuk" w:date="2023-06-14T13:25:00Z">
                  <w:rPr>
                    <w:b/>
                    <w:bCs/>
                    <w:color w:val="auto"/>
                  </w:rPr>
                </w:rPrChange>
              </w:rPr>
              <w:t xml:space="preserve"> </w:t>
            </w:r>
          </w:p>
          <w:p w14:paraId="184E16C2" w14:textId="77777777" w:rsidR="00F939E5" w:rsidRPr="004E1EF2" w:rsidRDefault="00F939E5" w:rsidP="00F939E5">
            <w:pPr>
              <w:rPr>
                <w:rFonts w:cstheme="minorHAnsi"/>
                <w:sz w:val="32"/>
                <w:szCs w:val="32"/>
              </w:rPr>
            </w:pPr>
          </w:p>
          <w:p w14:paraId="5CCCAE40" w14:textId="77777777" w:rsidR="00F939E5" w:rsidRPr="004E1EF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E1EF2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4E1EF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EF2">
              <w:rPr>
                <w:rFonts w:cstheme="minorHAnsi"/>
                <w:sz w:val="24"/>
                <w:szCs w:val="24"/>
              </w:rPr>
              <w:t>Web</w:t>
            </w:r>
            <w:proofErr w:type="spellEnd"/>
            <w:r w:rsidRPr="004E1EF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EF2">
              <w:rPr>
                <w:rFonts w:cstheme="minorHAnsi"/>
                <w:sz w:val="24"/>
                <w:szCs w:val="24"/>
              </w:rPr>
              <w:t>Developer</w:t>
            </w:r>
            <w:proofErr w:type="spellEnd"/>
            <w:r w:rsidRPr="004E1EF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B81CF0E" w14:textId="77777777" w:rsidR="00F939E5" w:rsidRPr="004E1EF2" w:rsidRDefault="00F939E5" w:rsidP="00F939E5">
            <w:pPr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</w:pPr>
            <w:proofErr w:type="spellStart"/>
            <w:r w:rsidRPr="004E1EF2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Ukraine</w:t>
            </w:r>
            <w:proofErr w:type="spellEnd"/>
          </w:p>
          <w:p w14:paraId="14BC4421" w14:textId="77777777" w:rsidR="00F939E5" w:rsidRPr="004E1EF2" w:rsidRDefault="00F939E5" w:rsidP="00F939E5">
            <w:pPr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</w:pPr>
          </w:p>
          <w:p w14:paraId="791E92DE" w14:textId="77777777" w:rsidR="00F939E5" w:rsidRPr="004E1EF2" w:rsidRDefault="00F939E5" w:rsidP="00F939E5">
            <w:pPr>
              <w:pStyle w:val="1"/>
              <w:rPr>
                <w:rFonts w:asciiTheme="minorHAnsi" w:hAnsiTheme="minorHAnsi" w:cstheme="minorHAnsi"/>
                <w:b/>
                <w:bCs/>
                <w:color w:val="auto"/>
                <w:rPrChange w:id="48" w:author="Alex Chapyuk" w:date="2023-06-14T13:25:00Z">
                  <w:rPr>
                    <w:b/>
                    <w:bCs/>
                    <w:color w:val="auto"/>
                  </w:rPr>
                </w:rPrChange>
              </w:rPr>
            </w:pPr>
            <w:proofErr w:type="spellStart"/>
            <w:r w:rsidRPr="004E1EF2">
              <w:rPr>
                <w:rFonts w:asciiTheme="minorHAnsi" w:hAnsiTheme="minorHAnsi" w:cstheme="minorHAnsi"/>
                <w:b/>
                <w:bCs/>
                <w:color w:val="auto"/>
                <w:rPrChange w:id="49" w:author="Alex Chapyuk" w:date="2023-06-14T13:25:00Z">
                  <w:rPr>
                    <w:b/>
                    <w:bCs/>
                    <w:color w:val="auto"/>
                  </w:rPr>
                </w:rPrChange>
              </w:rPr>
              <w:t>Summary</w:t>
            </w:r>
            <w:proofErr w:type="spellEnd"/>
          </w:p>
          <w:p w14:paraId="72408E8B" w14:textId="77777777" w:rsidR="00F939E5" w:rsidRPr="004E1EF2" w:rsidRDefault="00F939E5" w:rsidP="00F939E5">
            <w:pPr>
              <w:rPr>
                <w:rFonts w:cstheme="minorHAnsi"/>
              </w:rPr>
            </w:pPr>
          </w:p>
          <w:p w14:paraId="219E0FF8" w14:textId="77777777" w:rsidR="00F939E5" w:rsidRPr="004E1EF2" w:rsidRDefault="00F939E5" w:rsidP="00F939E5">
            <w:pPr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</w:pP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Hello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,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my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name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is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5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Yuriy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Chapuyk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,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am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self-learning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6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web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development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.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In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July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2021,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embarked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7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on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my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journey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into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the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8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world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of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frontend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development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by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9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learning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the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basics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of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HTML, CSS,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0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JavaScript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.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created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a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structured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learning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plan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1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fully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committed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myself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to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2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the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process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.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work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diligently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every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3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day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remain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dedicated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to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4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my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goal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of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becoming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a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frontend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5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web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developer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.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Today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,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can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proudly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6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say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that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I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have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made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significant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7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progress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and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acquired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4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5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important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6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7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web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8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89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development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90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 xml:space="preserve"> </w:t>
            </w:r>
            <w:proofErr w:type="spellStart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91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skills</w:t>
            </w:r>
            <w:proofErr w:type="spellEnd"/>
            <w:r w:rsidRPr="004E1EF2"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92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  <w:t>.</w:t>
            </w:r>
          </w:p>
          <w:p w14:paraId="2B5A35C8" w14:textId="77777777" w:rsidR="00F939E5" w:rsidRPr="004E1EF2" w:rsidRDefault="00F939E5" w:rsidP="00F939E5">
            <w:pPr>
              <w:rPr>
                <w:rFonts w:cstheme="minorHAnsi"/>
                <w:color w:val="374151"/>
                <w:sz w:val="24"/>
                <w:szCs w:val="24"/>
                <w:shd w:val="clear" w:color="auto" w:fill="F7F7F8"/>
                <w:rPrChange w:id="193" w:author="Alex Chapyuk" w:date="2023-06-14T13:25:00Z">
                  <w:rPr>
                    <w:rFonts w:ascii="Segoe UI" w:hAnsi="Segoe UI" w:cs="Segoe UI"/>
                    <w:color w:val="374151"/>
                    <w:sz w:val="24"/>
                    <w:szCs w:val="24"/>
                    <w:shd w:val="clear" w:color="auto" w:fill="F7F7F8"/>
                  </w:rPr>
                </w:rPrChange>
              </w:rPr>
            </w:pPr>
          </w:p>
          <w:p w14:paraId="0292F43F" w14:textId="77777777" w:rsidR="00F939E5" w:rsidRPr="005D34D2" w:rsidRDefault="00F939E5" w:rsidP="00F939E5">
            <w:pPr>
              <w:pStyle w:val="1"/>
              <w:rPr>
                <w:ins w:id="194" w:author="Alex Chapyuk" w:date="2023-06-14T13:38:00Z"/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5D34D2">
              <w:rPr>
                <w:rFonts w:asciiTheme="minorHAnsi" w:hAnsiTheme="minorHAnsi" w:cstheme="minorHAnsi"/>
                <w:b/>
                <w:bCs/>
                <w:color w:val="auto"/>
                <w:rPrChange w:id="195" w:author="Alex Chapyuk" w:date="2023-06-14T13:41:00Z">
                  <w:rPr>
                    <w:b/>
                    <w:bCs/>
                    <w:color w:val="auto"/>
                  </w:rPr>
                </w:rPrChange>
              </w:rPr>
              <w:t>Experience</w:t>
            </w:r>
            <w:proofErr w:type="spellEnd"/>
          </w:p>
          <w:p w14:paraId="186A4F82" w14:textId="77777777" w:rsidR="005D34D2" w:rsidRPr="005D34D2" w:rsidRDefault="005D34D2" w:rsidP="005D34D2">
            <w:pPr>
              <w:rPr>
                <w:ins w:id="196" w:author="Alex Chapyuk" w:date="2023-06-14T13:38:00Z"/>
                <w:rFonts w:cstheme="minorHAnsi"/>
                <w:sz w:val="24"/>
                <w:szCs w:val="24"/>
                <w:rPrChange w:id="197" w:author="Alex Chapyuk" w:date="2023-06-14T13:41:00Z">
                  <w:rPr>
                    <w:ins w:id="198" w:author="Alex Chapyuk" w:date="2023-06-14T13:38:00Z"/>
                  </w:rPr>
                </w:rPrChange>
              </w:rPr>
            </w:pPr>
          </w:p>
          <w:p w14:paraId="012B3A37" w14:textId="469FF775" w:rsidR="005D34D2" w:rsidRPr="005D34D2" w:rsidRDefault="005D34D2" w:rsidP="005D34D2">
            <w:pPr>
              <w:pStyle w:val="2"/>
              <w:shd w:val="clear" w:color="auto" w:fill="EFEEE8"/>
              <w:spacing w:before="0"/>
              <w:rPr>
                <w:ins w:id="199" w:author="Alex Chapyuk" w:date="2023-06-14T13:39:00Z"/>
                <w:rFonts w:asciiTheme="minorHAnsi" w:hAnsiTheme="minorHAnsi" w:cstheme="minorHAnsi"/>
                <w:b/>
                <w:bCs/>
                <w:color w:val="131313"/>
                <w:sz w:val="24"/>
                <w:szCs w:val="24"/>
                <w:lang w:val="en-US"/>
              </w:rPr>
            </w:pPr>
            <w:proofErr w:type="spellStart"/>
            <w:ins w:id="200" w:author="Alex Chapyuk" w:date="2023-06-14T13:38:00Z">
              <w:r w:rsidRPr="005D34D2">
                <w:rPr>
                  <w:rFonts w:asciiTheme="minorHAnsi" w:hAnsiTheme="minorHAnsi" w:cstheme="minorHAnsi"/>
                  <w:b/>
                  <w:bCs/>
                  <w:color w:val="131313"/>
                  <w:sz w:val="24"/>
                  <w:szCs w:val="24"/>
                  <w:rPrChange w:id="201" w:author="Alex Chapyuk" w:date="2023-06-14T13:41:00Z">
                    <w:rPr>
                      <w:rFonts w:ascii="Montserrat" w:hAnsi="Montserrat"/>
                      <w:color w:val="131313"/>
                    </w:rPr>
                  </w:rPrChange>
                </w:rPr>
                <w:t>Self-Education</w:t>
              </w:r>
            </w:ins>
            <w:proofErr w:type="spellEnd"/>
            <w:ins w:id="202" w:author="Alex Chapyuk" w:date="2023-06-14T13:39:00Z">
              <w:r w:rsidRPr="005D34D2">
                <w:rPr>
                  <w:rFonts w:asciiTheme="minorHAnsi" w:hAnsiTheme="minorHAnsi" w:cstheme="minorHAnsi"/>
                  <w:b/>
                  <w:bCs/>
                  <w:color w:val="131313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16280BA5" w14:textId="75C6F126" w:rsidR="005D34D2" w:rsidRPr="005D34D2" w:rsidRDefault="005D34D2" w:rsidP="005D34D2">
            <w:pPr>
              <w:rPr>
                <w:ins w:id="203" w:author="Alex Chapyuk" w:date="2023-06-14T13:41:00Z"/>
                <w:rFonts w:cstheme="minorHAnsi"/>
                <w:color w:val="374151"/>
                <w:sz w:val="24"/>
                <w:szCs w:val="24"/>
                <w:shd w:val="clear" w:color="auto" w:fill="F7F7F8"/>
                <w:rPrChange w:id="204" w:author="Alex Chapyuk" w:date="2023-06-14T13:41:00Z">
                  <w:rPr>
                    <w:ins w:id="205" w:author="Alex Chapyuk" w:date="2023-06-14T13:41:00Z"/>
                    <w:rFonts w:ascii="Segoe UI" w:hAnsi="Segoe UI" w:cs="Segoe UI"/>
                    <w:color w:val="374151"/>
                    <w:shd w:val="clear" w:color="auto" w:fill="F7F7F8"/>
                  </w:rPr>
                </w:rPrChange>
              </w:rPr>
            </w:pPr>
            <w:proofErr w:type="spellStart"/>
            <w:ins w:id="206" w:author="Alex Chapyuk" w:date="2023-06-14T13:41:00Z">
              <w:r w:rsidRPr="005D34D2">
                <w:rPr>
                  <w:rFonts w:cstheme="minorHAnsi"/>
                  <w:color w:val="374151"/>
                  <w:sz w:val="24"/>
                  <w:szCs w:val="24"/>
                  <w:shd w:val="clear" w:color="auto" w:fill="F7F7F8"/>
                  <w:rPrChange w:id="207" w:author="Alex Chapyuk" w:date="2023-06-14T13:41:00Z"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</w:rPrChange>
                </w:rPr>
                <w:t>June</w:t>
              </w:r>
              <w:proofErr w:type="spellEnd"/>
              <w:r w:rsidRPr="005D34D2">
                <w:rPr>
                  <w:rFonts w:cstheme="minorHAnsi"/>
                  <w:color w:val="374151"/>
                  <w:sz w:val="24"/>
                  <w:szCs w:val="24"/>
                  <w:shd w:val="clear" w:color="auto" w:fill="F7F7F8"/>
                  <w:rPrChange w:id="208" w:author="Alex Chapyuk" w:date="2023-06-14T13:41:00Z"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</w:rPrChange>
                </w:rPr>
                <w:t xml:space="preserve"> 2021 - </w:t>
              </w:r>
              <w:r w:rsidRPr="005D34D2">
                <w:rPr>
                  <w:rFonts w:cstheme="minorHAnsi"/>
                  <w:color w:val="374151"/>
                  <w:sz w:val="24"/>
                  <w:szCs w:val="24"/>
                  <w:shd w:val="clear" w:color="auto" w:fill="F7F7F8"/>
                  <w:lang w:val="en-US"/>
                  <w:rPrChange w:id="209" w:author="Alex Chapyuk" w:date="2023-06-14T13:41:00Z">
                    <w:rPr>
                      <w:rFonts w:ascii="Segoe UI" w:hAnsi="Segoe UI" w:cs="Segoe UI"/>
                      <w:color w:val="374151"/>
                      <w:shd w:val="clear" w:color="auto" w:fill="F7F7F8"/>
                      <w:lang w:val="en-US"/>
                    </w:rPr>
                  </w:rPrChange>
                </w:rPr>
                <w:t>P</w:t>
              </w:r>
              <w:proofErr w:type="spellStart"/>
              <w:r w:rsidRPr="005D34D2">
                <w:rPr>
                  <w:rFonts w:cstheme="minorHAnsi"/>
                  <w:color w:val="374151"/>
                  <w:sz w:val="24"/>
                  <w:szCs w:val="24"/>
                  <w:shd w:val="clear" w:color="auto" w:fill="F7F7F8"/>
                  <w:rPrChange w:id="210" w:author="Alex Chapyuk" w:date="2023-06-14T13:41:00Z"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</w:rPrChange>
                </w:rPr>
                <w:t>resent</w:t>
              </w:r>
              <w:proofErr w:type="spellEnd"/>
            </w:ins>
          </w:p>
          <w:p w14:paraId="16FA6199" w14:textId="6EDFAE21" w:rsidR="005D34D2" w:rsidRPr="005D34D2" w:rsidDel="005D34D2" w:rsidRDefault="005D34D2" w:rsidP="00F939E5">
            <w:pPr>
              <w:rPr>
                <w:del w:id="211" w:author="Alex Chapyuk" w:date="2023-06-14T13:39:00Z"/>
                <w:rFonts w:cstheme="minorHAnsi"/>
                <w:color w:val="131313"/>
                <w:sz w:val="24"/>
                <w:szCs w:val="24"/>
              </w:rPr>
            </w:pPr>
            <w:ins w:id="212" w:author="Alex Chapyuk" w:date="2023-06-14T13:38:00Z">
              <w:r w:rsidRPr="005D34D2">
                <w:rPr>
                  <w:rFonts w:cstheme="minorHAnsi"/>
                  <w:color w:val="131313"/>
                  <w:sz w:val="24"/>
                  <w:szCs w:val="24"/>
                  <w:lang w:val="en-US"/>
                  <w:rPrChange w:id="213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  <w:lang w:val="en-US"/>
                    </w:rPr>
                  </w:rPrChange>
                </w:rPr>
                <w:t>L</w:t>
              </w:r>
              <w:proofErr w:type="spellStart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4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>earning</w:t>
              </w:r>
              <w:proofErr w:type="spellEnd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5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 xml:space="preserve"> </w:t>
              </w:r>
              <w:proofErr w:type="spellStart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6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>front-end</w:t>
              </w:r>
              <w:proofErr w:type="spellEnd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7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 xml:space="preserve"> </w:t>
              </w:r>
              <w:proofErr w:type="spellStart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8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>web</w:t>
              </w:r>
              <w:proofErr w:type="spellEnd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19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 xml:space="preserve"> </w:t>
              </w:r>
              <w:proofErr w:type="spellStart"/>
              <w:r w:rsidRPr="005D34D2">
                <w:rPr>
                  <w:rFonts w:cstheme="minorHAnsi"/>
                  <w:color w:val="131313"/>
                  <w:sz w:val="24"/>
                  <w:szCs w:val="24"/>
                  <w:rPrChange w:id="220" w:author="Alex Chapyuk" w:date="2023-06-14T13:41:00Z">
                    <w:rPr>
                      <w:rFonts w:ascii="Montserrat" w:hAnsi="Montserrat"/>
                      <w:color w:val="131313"/>
                      <w:sz w:val="45"/>
                      <w:szCs w:val="45"/>
                    </w:rPr>
                  </w:rPrChange>
                </w:rPr>
                <w:t>development</w:t>
              </w:r>
            </w:ins>
            <w:proofErr w:type="spellEnd"/>
          </w:p>
          <w:p w14:paraId="2CA85202" w14:textId="09AA4974" w:rsidR="005D34D2" w:rsidRPr="005D34D2" w:rsidRDefault="005D34D2">
            <w:pPr>
              <w:rPr>
                <w:ins w:id="221" w:author="Alex Chapyuk" w:date="2023-06-14T13:39:00Z"/>
                <w:rFonts w:cstheme="minorHAnsi"/>
                <w:sz w:val="24"/>
                <w:szCs w:val="24"/>
                <w:lang w:val="en-US"/>
                <w:rPrChange w:id="222" w:author="Alex Chapyuk" w:date="2023-06-14T13:41:00Z">
                  <w:rPr>
                    <w:ins w:id="223" w:author="Alex Chapyuk" w:date="2023-06-14T13:39:00Z"/>
                    <w:b/>
                    <w:bCs/>
                    <w:color w:val="auto"/>
                  </w:rPr>
                </w:rPrChange>
              </w:rPr>
              <w:pPrChange w:id="224" w:author="Alex Chapyuk" w:date="2023-06-14T13:39:00Z">
                <w:pPr>
                  <w:pStyle w:val="1"/>
                </w:pPr>
              </w:pPrChange>
            </w:pPr>
          </w:p>
          <w:p w14:paraId="496F8BA1" w14:textId="77777777" w:rsidR="00F939E5" w:rsidRPr="005D34D2" w:rsidRDefault="00F939E5" w:rsidP="00F939E5">
            <w:pPr>
              <w:rPr>
                <w:rFonts w:cstheme="minorHAnsi"/>
                <w:sz w:val="24"/>
                <w:szCs w:val="24"/>
                <w:rPrChange w:id="225" w:author="Alex Chapyuk" w:date="2023-06-14T13:41:00Z">
                  <w:rPr>
                    <w:rFonts w:cstheme="minorHAnsi"/>
                  </w:rPr>
                </w:rPrChange>
              </w:rPr>
            </w:pPr>
          </w:p>
          <w:p w14:paraId="771887A6" w14:textId="77777777" w:rsidR="00F939E5" w:rsidRPr="005D34D2" w:rsidRDefault="00F939E5" w:rsidP="00F939E5">
            <w:pPr>
              <w:rPr>
                <w:rFonts w:cstheme="minorHAnsi"/>
                <w:b/>
                <w:bCs/>
                <w:sz w:val="24"/>
                <w:szCs w:val="24"/>
                <w:rPrChange w:id="226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</w:pP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27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Gourmet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28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</w:t>
            </w:r>
          </w:p>
          <w:p w14:paraId="6E7FC701" w14:textId="77777777" w:rsidR="00F939E5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Merchandise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reporting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C3CA9CC" w14:textId="77777777" w:rsidR="00F939E5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July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2021 - 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Present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 (2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years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>)</w:t>
            </w:r>
          </w:p>
          <w:p w14:paraId="73EBF23A" w14:textId="77777777" w:rsidR="00F939E5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Novovolynsk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Volyn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Ukraine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CED6C66" w14:textId="77777777" w:rsidR="00F939E5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</w:p>
          <w:p w14:paraId="1074028A" w14:textId="3130B332" w:rsidR="00F939E5" w:rsidRPr="005D34D2" w:rsidDel="00146CD8" w:rsidRDefault="00F939E5" w:rsidP="00F939E5">
            <w:pPr>
              <w:rPr>
                <w:del w:id="229" w:author="Alex Chapyuk" w:date="2023-06-14T13:34:00Z"/>
                <w:rFonts w:cstheme="minorHAnsi"/>
                <w:b/>
                <w:bCs/>
                <w:sz w:val="24"/>
                <w:szCs w:val="24"/>
                <w:rPrChange w:id="230" w:author="Alex Chapyuk" w:date="2023-06-14T13:41:00Z">
                  <w:rPr>
                    <w:del w:id="231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  <w:del w:id="232" w:author="Alex Chapyuk" w:date="2023-06-14T13:34:00Z">
              <w:r w:rsidRPr="005D34D2" w:rsidDel="00146CD8">
                <w:rPr>
                  <w:rFonts w:cstheme="minorHAnsi"/>
                  <w:b/>
                  <w:bCs/>
                  <w:sz w:val="24"/>
                  <w:szCs w:val="24"/>
                  <w:rPrChange w:id="233" w:author="Alex Chapyuk" w:date="2023-06-14T13:41:00Z">
                    <w:rPr>
                      <w:rFonts w:cstheme="minorHAnsi"/>
                      <w:sz w:val="24"/>
                      <w:szCs w:val="24"/>
                    </w:rPr>
                  </w:rPrChange>
                </w:rPr>
                <w:delText>GoIT - start your career in IT</w:delText>
              </w:r>
            </w:del>
          </w:p>
          <w:p w14:paraId="78A446F6" w14:textId="14271A98" w:rsidR="00F939E5" w:rsidRPr="005D34D2" w:rsidDel="00146CD8" w:rsidRDefault="00F939E5" w:rsidP="00F939E5">
            <w:pPr>
              <w:rPr>
                <w:del w:id="234" w:author="Alex Chapyuk" w:date="2023-06-14T13:34:00Z"/>
                <w:rFonts w:cstheme="minorHAnsi"/>
                <w:b/>
                <w:bCs/>
                <w:sz w:val="24"/>
                <w:szCs w:val="24"/>
                <w:rPrChange w:id="235" w:author="Alex Chapyuk" w:date="2023-06-14T13:41:00Z">
                  <w:rPr>
                    <w:del w:id="236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  <w:del w:id="237" w:author="Alex Chapyuk" w:date="2023-06-14T13:34:00Z">
              <w:r w:rsidRPr="005D34D2" w:rsidDel="00146CD8">
                <w:rPr>
                  <w:rFonts w:cstheme="minorHAnsi"/>
                  <w:b/>
                  <w:bCs/>
                  <w:sz w:val="24"/>
                  <w:szCs w:val="24"/>
                  <w:rPrChange w:id="238" w:author="Alex Chapyuk" w:date="2023-06-14T13:41:00Z">
                    <w:rPr>
                      <w:rFonts w:cstheme="minorHAnsi"/>
                      <w:sz w:val="24"/>
                      <w:szCs w:val="24"/>
                    </w:rPr>
                  </w:rPrChange>
                </w:rPr>
                <w:delText>Self-education</w:delText>
              </w:r>
            </w:del>
          </w:p>
          <w:p w14:paraId="6B319A5F" w14:textId="53316D25" w:rsidR="00F939E5" w:rsidRPr="005D34D2" w:rsidDel="00146CD8" w:rsidRDefault="00F939E5" w:rsidP="00F939E5">
            <w:pPr>
              <w:rPr>
                <w:del w:id="239" w:author="Alex Chapyuk" w:date="2023-06-14T13:34:00Z"/>
                <w:rFonts w:cstheme="minorHAnsi"/>
                <w:b/>
                <w:bCs/>
                <w:sz w:val="24"/>
                <w:szCs w:val="24"/>
                <w:rPrChange w:id="240" w:author="Alex Chapyuk" w:date="2023-06-14T13:41:00Z">
                  <w:rPr>
                    <w:del w:id="241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  <w:del w:id="242" w:author="Alex Chapyuk" w:date="2023-06-14T13:34:00Z">
              <w:r w:rsidRPr="005D34D2" w:rsidDel="00146CD8">
                <w:rPr>
                  <w:rFonts w:cstheme="minorHAnsi"/>
                  <w:b/>
                  <w:bCs/>
                  <w:sz w:val="24"/>
                  <w:szCs w:val="24"/>
                  <w:rPrChange w:id="243" w:author="Alex Chapyuk" w:date="2023-06-14T13:41:00Z">
                    <w:rPr>
                      <w:rFonts w:cstheme="minorHAnsi"/>
                      <w:sz w:val="24"/>
                      <w:szCs w:val="24"/>
                    </w:rPr>
                  </w:rPrChange>
                </w:rPr>
                <w:delText>November 2021 - December 2021 (2 months)</w:delText>
              </w:r>
            </w:del>
          </w:p>
          <w:p w14:paraId="0B03CF8E" w14:textId="4E39DFC2" w:rsidR="00F939E5" w:rsidRPr="005D34D2" w:rsidDel="00146CD8" w:rsidRDefault="00F939E5" w:rsidP="00F939E5">
            <w:pPr>
              <w:rPr>
                <w:del w:id="244" w:author="Alex Chapyuk" w:date="2023-06-14T13:34:00Z"/>
                <w:rFonts w:cstheme="minorHAnsi"/>
                <w:b/>
                <w:bCs/>
                <w:sz w:val="24"/>
                <w:szCs w:val="24"/>
                <w:rPrChange w:id="245" w:author="Alex Chapyuk" w:date="2023-06-14T13:41:00Z">
                  <w:rPr>
                    <w:del w:id="246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  <w:del w:id="247" w:author="Alex Chapyuk" w:date="2023-06-14T13:34:00Z">
              <w:r w:rsidRPr="005D34D2" w:rsidDel="00146CD8">
                <w:rPr>
                  <w:rFonts w:cstheme="minorHAnsi"/>
                  <w:b/>
                  <w:bCs/>
                  <w:sz w:val="24"/>
                  <w:szCs w:val="24"/>
                  <w:rPrChange w:id="248" w:author="Alex Chapyuk" w:date="2023-06-14T13:41:00Z">
                    <w:rPr>
                      <w:rFonts w:cstheme="minorHAnsi"/>
                      <w:sz w:val="24"/>
                      <w:szCs w:val="24"/>
                    </w:rPr>
                  </w:rPrChange>
                </w:rPr>
                <w:delText>Novovolynsk, Volyn, Ukraine</w:delText>
              </w:r>
            </w:del>
          </w:p>
          <w:p w14:paraId="6A2ED9D3" w14:textId="1D49F9A8" w:rsidR="00F939E5" w:rsidRPr="005D34D2" w:rsidDel="00146CD8" w:rsidRDefault="00F939E5" w:rsidP="00F939E5">
            <w:pPr>
              <w:rPr>
                <w:del w:id="249" w:author="Alex Chapyuk" w:date="2023-06-14T13:34:00Z"/>
                <w:rFonts w:cstheme="minorHAnsi"/>
                <w:b/>
                <w:bCs/>
                <w:sz w:val="24"/>
                <w:szCs w:val="24"/>
                <w:rPrChange w:id="250" w:author="Alex Chapyuk" w:date="2023-06-14T13:41:00Z">
                  <w:rPr>
                    <w:del w:id="251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</w:p>
          <w:p w14:paraId="6D2AF6F2" w14:textId="7EF45561" w:rsidR="004E1EF2" w:rsidRPr="005D34D2" w:rsidDel="00146CD8" w:rsidRDefault="00F939E5" w:rsidP="00F939E5">
            <w:pPr>
              <w:rPr>
                <w:del w:id="252" w:author="Alex Chapyuk" w:date="2023-06-14T13:34:00Z"/>
                <w:rFonts w:cstheme="minorHAnsi"/>
                <w:b/>
                <w:bCs/>
                <w:sz w:val="24"/>
                <w:szCs w:val="24"/>
                <w:rPrChange w:id="253" w:author="Alex Chapyuk" w:date="2023-06-14T13:41:00Z">
                  <w:rPr>
                    <w:del w:id="254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  <w:del w:id="255" w:author="Alex Chapyuk" w:date="2023-06-14T13:34:00Z">
              <w:r w:rsidRPr="005D34D2" w:rsidDel="00146CD8">
                <w:rPr>
                  <w:rFonts w:cstheme="minorHAnsi"/>
                  <w:b/>
                  <w:bCs/>
                  <w:sz w:val="24"/>
                  <w:szCs w:val="24"/>
                  <w:rPrChange w:id="256" w:author="Alex Chapyuk" w:date="2023-06-14T13:41:00Z">
                    <w:rPr>
                      <w:rFonts w:cstheme="minorHAnsi"/>
                      <w:sz w:val="24"/>
                      <w:szCs w:val="24"/>
                    </w:rPr>
                  </w:rPrChange>
                </w:rPr>
                <w:delText xml:space="preserve">Independently studied at the intermediate level html, SCSS, JavaScript </w:delText>
              </w:r>
            </w:del>
          </w:p>
          <w:p w14:paraId="43E3F098" w14:textId="10AB24CC" w:rsidR="004E1EF2" w:rsidRPr="005D34D2" w:rsidDel="00146CD8" w:rsidRDefault="004E1EF2" w:rsidP="00F939E5">
            <w:pPr>
              <w:rPr>
                <w:del w:id="257" w:author="Alex Chapyuk" w:date="2023-06-14T13:34:00Z"/>
                <w:rFonts w:cstheme="minorHAnsi"/>
                <w:b/>
                <w:bCs/>
                <w:sz w:val="24"/>
                <w:szCs w:val="24"/>
                <w:rPrChange w:id="258" w:author="Alex Chapyuk" w:date="2023-06-14T13:41:00Z">
                  <w:rPr>
                    <w:del w:id="259" w:author="Alex Chapyuk" w:date="2023-06-14T13:34:00Z"/>
                    <w:rFonts w:cstheme="minorHAnsi"/>
                    <w:sz w:val="24"/>
                    <w:szCs w:val="24"/>
                  </w:rPr>
                </w:rPrChange>
              </w:rPr>
            </w:pPr>
          </w:p>
          <w:p w14:paraId="2C88586C" w14:textId="77777777" w:rsidR="004E1EF2" w:rsidRPr="005D34D2" w:rsidRDefault="00F939E5" w:rsidP="00F939E5">
            <w:pPr>
              <w:rPr>
                <w:rFonts w:cstheme="minorHAnsi"/>
                <w:b/>
                <w:bCs/>
                <w:sz w:val="24"/>
                <w:szCs w:val="24"/>
                <w:rPrChange w:id="260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</w:pP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61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GoIT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62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- </w:t>
            </w: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63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start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64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65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your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66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67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career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68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Pr="005D34D2">
              <w:rPr>
                <w:rFonts w:cstheme="minorHAnsi"/>
                <w:b/>
                <w:bCs/>
                <w:sz w:val="24"/>
                <w:szCs w:val="24"/>
                <w:rPrChange w:id="269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>in</w:t>
            </w:r>
            <w:proofErr w:type="spellEnd"/>
            <w:r w:rsidRPr="005D34D2">
              <w:rPr>
                <w:rFonts w:cstheme="minorHAnsi"/>
                <w:b/>
                <w:bCs/>
                <w:sz w:val="24"/>
                <w:szCs w:val="24"/>
                <w:rPrChange w:id="270" w:author="Alex Chapyuk" w:date="2023-06-14T13:41:00Z">
                  <w:rPr>
                    <w:rFonts w:cstheme="minorHAnsi"/>
                    <w:sz w:val="24"/>
                    <w:szCs w:val="24"/>
                  </w:rPr>
                </w:rPrChange>
              </w:rPr>
              <w:t xml:space="preserve"> IT</w:t>
            </w:r>
          </w:p>
          <w:p w14:paraId="07ACF8FB" w14:textId="77777777" w:rsidR="004E1EF2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Web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Developer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C677541" w14:textId="77777777" w:rsidR="004E1EF2" w:rsidRPr="005D34D2" w:rsidRDefault="00F939E5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August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2021 - 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September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2021 (2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months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>)</w:t>
            </w:r>
          </w:p>
          <w:p w14:paraId="116D4097" w14:textId="4B0DEFE2" w:rsidR="004E1EF2" w:rsidRPr="005D34D2" w:rsidRDefault="004E1EF2" w:rsidP="00F939E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Novovolynsk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Volyn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Ukraine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8B1142" w14:textId="31314AC3" w:rsidR="004E1EF2" w:rsidRPr="005D34D2" w:rsidRDefault="004E1EF2" w:rsidP="004E1EF2">
            <w:pPr>
              <w:pStyle w:val="1"/>
              <w:rPr>
                <w:rFonts w:asciiTheme="minorHAnsi" w:hAnsiTheme="minorHAnsi" w:cstheme="minorHAnsi"/>
                <w:b/>
                <w:bCs/>
                <w:color w:val="auto"/>
                <w:rPrChange w:id="271" w:author="Alex Chapyuk" w:date="2023-06-14T13:41:00Z">
                  <w:rPr>
                    <w:b/>
                    <w:bCs/>
                    <w:color w:val="auto"/>
                  </w:rPr>
                </w:rPrChange>
              </w:rPr>
            </w:pPr>
            <w:proofErr w:type="spellStart"/>
            <w:r w:rsidRPr="005D34D2">
              <w:rPr>
                <w:rFonts w:asciiTheme="minorHAnsi" w:hAnsiTheme="minorHAnsi" w:cstheme="minorHAnsi"/>
                <w:b/>
                <w:bCs/>
                <w:color w:val="auto"/>
                <w:rPrChange w:id="272" w:author="Alex Chapyuk" w:date="2023-06-14T13:41:00Z">
                  <w:rPr>
                    <w:b/>
                    <w:bCs/>
                    <w:color w:val="auto"/>
                  </w:rPr>
                </w:rPrChange>
              </w:rPr>
              <w:t>Education</w:t>
            </w:r>
            <w:proofErr w:type="spellEnd"/>
          </w:p>
          <w:p w14:paraId="73A5A67C" w14:textId="77777777" w:rsidR="004E1EF2" w:rsidRPr="005D34D2" w:rsidRDefault="004E1EF2" w:rsidP="004E1EF2">
            <w:pPr>
              <w:rPr>
                <w:rFonts w:cstheme="minorHAnsi"/>
                <w:sz w:val="24"/>
                <w:szCs w:val="24"/>
                <w:rPrChange w:id="273" w:author="Alex Chapyuk" w:date="2023-06-14T13:41:00Z">
                  <w:rPr>
                    <w:rFonts w:cstheme="minorHAnsi"/>
                  </w:rPr>
                </w:rPrChange>
              </w:rPr>
            </w:pPr>
          </w:p>
          <w:p w14:paraId="18B81B16" w14:textId="77777777" w:rsidR="004E1EF2" w:rsidRPr="005D34D2" w:rsidRDefault="004E1EF2" w:rsidP="00F939E5">
            <w:pPr>
              <w:rPr>
                <w:ins w:id="274" w:author="Alex Chapyuk" w:date="2023-06-14T13:36:00Z"/>
                <w:rFonts w:cstheme="minorHAnsi"/>
                <w:sz w:val="24"/>
                <w:szCs w:val="24"/>
              </w:rPr>
            </w:pPr>
            <w:proofErr w:type="spellStart"/>
            <w:r w:rsidRPr="005D34D2">
              <w:rPr>
                <w:rFonts w:cstheme="minorHAnsi"/>
                <w:sz w:val="24"/>
                <w:szCs w:val="24"/>
              </w:rPr>
              <w:t>Incomplete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higher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education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>, 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Electrical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engineering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electrical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technologies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> · (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September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2014 - </w:t>
            </w:r>
            <w:proofErr w:type="spellStart"/>
            <w:r w:rsidRPr="005D34D2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5D34D2">
              <w:rPr>
                <w:rFonts w:cstheme="minorHAnsi"/>
                <w:sz w:val="24"/>
                <w:szCs w:val="24"/>
              </w:rPr>
              <w:t xml:space="preserve"> 2016)</w:t>
            </w:r>
          </w:p>
          <w:p w14:paraId="65650585" w14:textId="77777777" w:rsidR="00146CD8" w:rsidRDefault="00146CD8" w:rsidP="00F939E5">
            <w:pPr>
              <w:rPr>
                <w:ins w:id="275" w:author="Alex Chapyuk" w:date="2023-06-14T13:36:00Z"/>
                <w:rFonts w:cstheme="minorHAnsi"/>
                <w:sz w:val="24"/>
                <w:szCs w:val="24"/>
              </w:rPr>
            </w:pPr>
          </w:p>
          <w:p w14:paraId="76F88E5C" w14:textId="77777777" w:rsidR="00146CD8" w:rsidRDefault="00146CD8" w:rsidP="00F939E5">
            <w:pPr>
              <w:rPr>
                <w:ins w:id="276" w:author="Alex Chapyuk" w:date="2023-06-14T13:36:00Z"/>
                <w:rFonts w:cstheme="minorHAnsi"/>
                <w:sz w:val="24"/>
                <w:szCs w:val="24"/>
              </w:rPr>
            </w:pPr>
          </w:p>
          <w:p w14:paraId="21EE47EF" w14:textId="77777777" w:rsidR="00146CD8" w:rsidRDefault="00146CD8" w:rsidP="00F939E5">
            <w:pPr>
              <w:rPr>
                <w:ins w:id="277" w:author="Alex Chapyuk" w:date="2023-06-14T13:36:00Z"/>
                <w:rFonts w:cstheme="minorHAnsi"/>
                <w:sz w:val="24"/>
                <w:szCs w:val="24"/>
              </w:rPr>
            </w:pPr>
          </w:p>
          <w:p w14:paraId="4FF14C56" w14:textId="77777777" w:rsidR="00146CD8" w:rsidRDefault="00146CD8" w:rsidP="00F939E5">
            <w:pPr>
              <w:rPr>
                <w:ins w:id="278" w:author="Alex Chapyuk" w:date="2023-06-14T13:36:00Z"/>
                <w:rFonts w:cstheme="minorHAnsi"/>
                <w:sz w:val="24"/>
                <w:szCs w:val="24"/>
              </w:rPr>
            </w:pPr>
          </w:p>
          <w:p w14:paraId="10CA6A3B" w14:textId="77777777" w:rsidR="00146CD8" w:rsidRPr="004E1EF2" w:rsidRDefault="00146CD8" w:rsidP="00F939E5">
            <w:pPr>
              <w:rPr>
                <w:sz w:val="24"/>
                <w:szCs w:val="24"/>
              </w:rPr>
            </w:pPr>
          </w:p>
          <w:p w14:paraId="49C5FD72" w14:textId="77777777" w:rsidR="004E1EF2" w:rsidRDefault="004E1EF2" w:rsidP="00F939E5"/>
          <w:p w14:paraId="2EEBCE66" w14:textId="0AD2E61B" w:rsidR="004E1EF2" w:rsidRPr="00F939E5" w:rsidRDefault="004E1EF2" w:rsidP="00F939E5"/>
        </w:tc>
      </w:tr>
    </w:tbl>
    <w:p w14:paraId="770C86EF" w14:textId="77777777" w:rsidR="000C03B2" w:rsidRDefault="000C03B2"/>
    <w:sectPr w:rsidR="000C03B2" w:rsidSect="004E1EF2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Chapyuk">
    <w15:presenceInfo w15:providerId="Windows Live" w15:userId="5c90417be060277d"/>
  </w15:person>
  <w15:person w15:author="Юра Чапюк">
    <w15:presenceInfo w15:providerId="Windows Live" w15:userId="af0b86b1dfc024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E"/>
    <w:rsid w:val="000C03B2"/>
    <w:rsid w:val="00146CD8"/>
    <w:rsid w:val="001D0BD9"/>
    <w:rsid w:val="003034C7"/>
    <w:rsid w:val="004E1EF2"/>
    <w:rsid w:val="005D34D2"/>
    <w:rsid w:val="006132CE"/>
    <w:rsid w:val="00744085"/>
    <w:rsid w:val="007644D1"/>
    <w:rsid w:val="00A16BEE"/>
    <w:rsid w:val="00A61E65"/>
    <w:rsid w:val="00BD5DC5"/>
    <w:rsid w:val="00F9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2E987"/>
  <w15:chartTrackingRefBased/>
  <w15:docId w15:val="{825F8DED-E744-43F1-890B-4D9F756F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EF2"/>
  </w:style>
  <w:style w:type="paragraph" w:styleId="1">
    <w:name w:val="heading 1"/>
    <w:basedOn w:val="a"/>
    <w:next w:val="a"/>
    <w:link w:val="10"/>
    <w:uiPriority w:val="9"/>
    <w:qFormat/>
    <w:rsid w:val="00F93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3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3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939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9E5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4E1EF2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146CD8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3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3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59FA-C367-4106-8577-B5CB4E58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1052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Chapyuk</dc:creator>
  <cp:keywords/>
  <dc:description/>
  <cp:lastModifiedBy>Юра Чапюк</cp:lastModifiedBy>
  <cp:revision>7</cp:revision>
  <dcterms:created xsi:type="dcterms:W3CDTF">2023-06-14T10:06:00Z</dcterms:created>
  <dcterms:modified xsi:type="dcterms:W3CDTF">2023-08-14T19:16:00Z</dcterms:modified>
</cp:coreProperties>
</file>